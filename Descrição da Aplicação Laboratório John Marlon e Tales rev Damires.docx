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1D8CB" w14:textId="77777777" w:rsidR="00362506" w:rsidRPr="0037639F" w:rsidRDefault="00362506" w:rsidP="0037639F">
      <w:pPr>
        <w:jc w:val="center"/>
        <w:rPr>
          <w:b/>
          <w:sz w:val="28"/>
          <w:szCs w:val="28"/>
        </w:rPr>
      </w:pPr>
      <w:r w:rsidRPr="0037639F">
        <w:rPr>
          <w:b/>
          <w:sz w:val="28"/>
          <w:szCs w:val="28"/>
        </w:rPr>
        <w:t>Descrição da Aplicação</w:t>
      </w:r>
    </w:p>
    <w:p w14:paraId="1DF6CCDF" w14:textId="77777777" w:rsidR="00362506" w:rsidRDefault="00362506">
      <w:pPr>
        <w:rPr>
          <w:b/>
        </w:rPr>
      </w:pPr>
      <w:r w:rsidRPr="00362506">
        <w:rPr>
          <w:b/>
        </w:rPr>
        <w:t xml:space="preserve"> “Sistema para Controle de Atendimento </w:t>
      </w:r>
      <w:r w:rsidR="0037639F">
        <w:rPr>
          <w:b/>
        </w:rPr>
        <w:t>em Laboratório de exames</w:t>
      </w:r>
      <w:r w:rsidRPr="00362506">
        <w:rPr>
          <w:b/>
        </w:rPr>
        <w:t>”</w:t>
      </w:r>
    </w:p>
    <w:p w14:paraId="201E5AC9" w14:textId="77777777" w:rsidR="00362506" w:rsidRDefault="00362506" w:rsidP="00362506">
      <w:pPr>
        <w:pStyle w:val="PargrafodaLista"/>
        <w:numPr>
          <w:ilvl w:val="0"/>
          <w:numId w:val="1"/>
        </w:numPr>
      </w:pPr>
      <w:r w:rsidRPr="00362506">
        <w:rPr>
          <w:b/>
        </w:rPr>
        <w:t>Cliente</w:t>
      </w:r>
      <w:r>
        <w:t xml:space="preserve"> </w:t>
      </w:r>
    </w:p>
    <w:p w14:paraId="478D8758" w14:textId="728D4743" w:rsidR="00362506" w:rsidRDefault="00362506" w:rsidP="00362506">
      <w:pPr>
        <w:pStyle w:val="PargrafodaLista"/>
        <w:ind w:left="405"/>
      </w:pPr>
      <w:r>
        <w:t xml:space="preserve">• Identificação: </w:t>
      </w:r>
      <w:r w:rsidR="0009636C">
        <w:t xml:space="preserve">Laboratório </w:t>
      </w:r>
      <w:r w:rsidR="00B50CB0">
        <w:t>de Clínica Médica</w:t>
      </w:r>
    </w:p>
    <w:p w14:paraId="1B8E08E6" w14:textId="77777777" w:rsidR="00362506" w:rsidRDefault="00362506" w:rsidP="00362506">
      <w:pPr>
        <w:pStyle w:val="PargrafodaLista"/>
        <w:ind w:left="405"/>
      </w:pPr>
      <w:r>
        <w:t xml:space="preserve"> • Proprietário:</w:t>
      </w:r>
      <w:r w:rsidR="0009636C">
        <w:t xml:space="preserve"> Carol</w:t>
      </w:r>
    </w:p>
    <w:p w14:paraId="32F80F6F" w14:textId="77777777" w:rsidR="00362506" w:rsidRDefault="00362506" w:rsidP="00362506">
      <w:pPr>
        <w:pStyle w:val="PargrafodaLista"/>
        <w:numPr>
          <w:ilvl w:val="0"/>
          <w:numId w:val="1"/>
        </w:numPr>
      </w:pPr>
      <w:r w:rsidRPr="00362506">
        <w:rPr>
          <w:b/>
        </w:rPr>
        <w:t>Prestador do Serviço</w:t>
      </w:r>
    </w:p>
    <w:p w14:paraId="7174F1C8" w14:textId="77777777" w:rsidR="00362506" w:rsidRDefault="00362506" w:rsidP="00362506">
      <w:pPr>
        <w:pStyle w:val="PargrafodaLista"/>
        <w:ind w:left="405"/>
      </w:pPr>
      <w:r>
        <w:t xml:space="preserve"> • </w:t>
      </w:r>
      <w:r w:rsidRPr="00362506">
        <w:rPr>
          <w:b/>
        </w:rPr>
        <w:t xml:space="preserve">Identificação: </w:t>
      </w:r>
      <w:r w:rsidR="0037639F">
        <w:rPr>
          <w:b/>
        </w:rPr>
        <w:t>Monitores</w:t>
      </w:r>
      <w:r w:rsidR="0009636C">
        <w:rPr>
          <w:b/>
        </w:rPr>
        <w:t xml:space="preserve"> IFPB LTDA.</w:t>
      </w:r>
    </w:p>
    <w:p w14:paraId="2E6C8B68" w14:textId="77777777" w:rsidR="00362506" w:rsidRDefault="00362506" w:rsidP="00362506">
      <w:pPr>
        <w:pStyle w:val="PargrafodaLista"/>
        <w:ind w:left="405" w:firstLine="303"/>
      </w:pPr>
      <w:r>
        <w:t xml:space="preserve"> </w:t>
      </w:r>
      <w:r w:rsidRPr="00362506">
        <w:rPr>
          <w:b/>
        </w:rPr>
        <w:t>Equipe:</w:t>
      </w:r>
      <w:r w:rsidR="0009636C">
        <w:rPr>
          <w:b/>
        </w:rPr>
        <w:t xml:space="preserve"> </w:t>
      </w:r>
      <w:r w:rsidR="0009636C">
        <w:t>John Oliver</w:t>
      </w:r>
      <w:r>
        <w:t xml:space="preserve"> – Analista de TI - Sistemas </w:t>
      </w:r>
    </w:p>
    <w:p w14:paraId="152CD11A" w14:textId="77777777" w:rsidR="00362506" w:rsidRDefault="00362506" w:rsidP="00362506">
      <w:pPr>
        <w:pStyle w:val="PargrafodaLista"/>
        <w:ind w:left="708" w:firstLine="708"/>
      </w:pPr>
      <w:r>
        <w:rPr>
          <w:b/>
        </w:rPr>
        <w:t xml:space="preserve"> </w:t>
      </w:r>
      <w:r w:rsidR="0009636C">
        <w:t>Tales Medeiros</w:t>
      </w:r>
      <w:r>
        <w:t xml:space="preserve"> – </w:t>
      </w:r>
      <w:r w:rsidR="0009636C">
        <w:t>Desenvolvedor</w:t>
      </w:r>
    </w:p>
    <w:p w14:paraId="735E8E63" w14:textId="77777777" w:rsidR="0009636C" w:rsidRDefault="0009636C" w:rsidP="00362506">
      <w:pPr>
        <w:pStyle w:val="PargrafodaLista"/>
        <w:ind w:left="708" w:firstLine="708"/>
      </w:pPr>
      <w:r>
        <w:t xml:space="preserve">  Marlon Fernando – </w:t>
      </w:r>
      <w:commentRangeStart w:id="0"/>
      <w:r>
        <w:t>DBA</w:t>
      </w:r>
      <w:commentRangeEnd w:id="0"/>
      <w:r w:rsidR="003F1D41">
        <w:rPr>
          <w:rStyle w:val="Refdecomentrio"/>
        </w:rPr>
        <w:commentReference w:id="0"/>
      </w:r>
      <w:r>
        <w:t>.</w:t>
      </w:r>
    </w:p>
    <w:p w14:paraId="0D8951CC" w14:textId="77777777" w:rsidR="00362506" w:rsidRDefault="00362506" w:rsidP="00362506">
      <w:r w:rsidRPr="00362506">
        <w:rPr>
          <w:b/>
        </w:rPr>
        <w:t xml:space="preserve"> 3. Descrição da Solução Proposta</w:t>
      </w:r>
    </w:p>
    <w:p w14:paraId="6813ACE3" w14:textId="77777777" w:rsidR="00362506" w:rsidRDefault="00362506" w:rsidP="00362506">
      <w:r>
        <w:t xml:space="preserve"> </w:t>
      </w:r>
      <w:proofErr w:type="gramStart"/>
      <w:r w:rsidRPr="00362506">
        <w:rPr>
          <w:b/>
        </w:rPr>
        <w:t>a.</w:t>
      </w:r>
      <w:proofErr w:type="gramEnd"/>
      <w:r w:rsidRPr="00362506">
        <w:rPr>
          <w:b/>
        </w:rPr>
        <w:t xml:space="preserve"> Objetivo :</w:t>
      </w:r>
    </w:p>
    <w:p w14:paraId="55DC7FFE" w14:textId="326698BE" w:rsidR="00362506" w:rsidRDefault="00362506" w:rsidP="00362506">
      <w:r>
        <w:t xml:space="preserve">O sistema deve permitir o controle automatizado de todo atendimento </w:t>
      </w:r>
      <w:r w:rsidR="0009636C">
        <w:t>d</w:t>
      </w:r>
      <w:r>
        <w:t>a</w:t>
      </w:r>
      <w:r w:rsidR="0009636C">
        <w:t xml:space="preserve"> clínica</w:t>
      </w:r>
      <w:proofErr w:type="gramStart"/>
      <w:r w:rsidR="0009636C">
        <w:t xml:space="preserve"> </w:t>
      </w:r>
      <w:r>
        <w:t xml:space="preserve"> </w:t>
      </w:r>
      <w:proofErr w:type="gramEnd"/>
      <w:r w:rsidR="0009636C">
        <w:t xml:space="preserve">a </w:t>
      </w:r>
      <w:r>
        <w:t xml:space="preserve">partir dos </w:t>
      </w:r>
      <w:r w:rsidR="0009636C">
        <w:t>agendamentos  e a realização dos exames</w:t>
      </w:r>
      <w:r w:rsidR="00B3023E">
        <w:t xml:space="preserve"> assim como a disponibilização do laudo resultante do exame</w:t>
      </w:r>
      <w:r w:rsidR="0009636C">
        <w:t>.</w:t>
      </w:r>
      <w:r>
        <w:t xml:space="preserve"> </w:t>
      </w:r>
    </w:p>
    <w:p w14:paraId="072712F6" w14:textId="77777777" w:rsidR="00362506" w:rsidRDefault="00362506" w:rsidP="00362506">
      <w:r w:rsidRPr="00362506">
        <w:rPr>
          <w:b/>
        </w:rPr>
        <w:t>b. Descrição</w:t>
      </w:r>
      <w:r>
        <w:t>:</w:t>
      </w:r>
    </w:p>
    <w:p w14:paraId="010F1920" w14:textId="26BA0509" w:rsidR="00362506" w:rsidRDefault="00362506" w:rsidP="00362506">
      <w:r>
        <w:t xml:space="preserve">O sistema deve ser capaz de controlar o </w:t>
      </w:r>
      <w:r w:rsidR="0057757E">
        <w:t>agendamento</w:t>
      </w:r>
      <w:del w:id="1" w:author="Damires Yluska Souza Fernandes" w:date="2018-05-11T14:29:00Z">
        <w:r w:rsidR="0057757E" w:rsidDel="003F1D41">
          <w:delText xml:space="preserve"> </w:delText>
        </w:r>
      </w:del>
      <w:r w:rsidR="0057757E">
        <w:t>,</w:t>
      </w:r>
      <w:r>
        <w:t xml:space="preserve"> </w:t>
      </w:r>
      <w:r w:rsidR="001C12A9">
        <w:t>realização</w:t>
      </w:r>
      <w:r>
        <w:t xml:space="preserve"> e pagamento dos </w:t>
      </w:r>
      <w:r w:rsidR="00C5417B">
        <w:t xml:space="preserve">exames </w:t>
      </w:r>
      <w:r>
        <w:t>realizados em u</w:t>
      </w:r>
      <w:r w:rsidR="00C5417B">
        <w:t>m laboratório</w:t>
      </w:r>
      <w:r>
        <w:t xml:space="preserve">. Cada </w:t>
      </w:r>
      <w:r w:rsidR="0057757E">
        <w:t>a</w:t>
      </w:r>
      <w:r w:rsidR="00C5417B">
        <w:t xml:space="preserve">gendamento </w:t>
      </w:r>
      <w:del w:id="2" w:author="Damires Yluska Souza Fernandes" w:date="2018-05-11T14:29:00Z">
        <w:r w:rsidDel="003F1D41">
          <w:delText xml:space="preserve"> </w:delText>
        </w:r>
      </w:del>
      <w:r>
        <w:t xml:space="preserve">é </w:t>
      </w:r>
      <w:r w:rsidR="00C5417B">
        <w:t>registrado</w:t>
      </w:r>
      <w:r w:rsidR="00FD15AF">
        <w:t xml:space="preserve"> na recepção</w:t>
      </w:r>
      <w:r>
        <w:t xml:space="preserve"> pelo </w:t>
      </w:r>
      <w:r w:rsidR="00C5417B">
        <w:t xml:space="preserve">atendente </w:t>
      </w:r>
      <w:r>
        <w:t>que é responsável pelo atendimento d</w:t>
      </w:r>
      <w:r w:rsidR="00C5417B">
        <w:t>os clientes</w:t>
      </w:r>
      <w:r w:rsidR="00FD15AF">
        <w:t>,</w:t>
      </w:r>
      <w:r w:rsidR="0057757E">
        <w:t xml:space="preserve"> </w:t>
      </w:r>
      <w:r w:rsidR="00C5417B">
        <w:t>aceita</w:t>
      </w:r>
      <w:r w:rsidR="00FD15AF">
        <w:t>r</w:t>
      </w:r>
      <w:r w:rsidR="00C5417B">
        <w:t xml:space="preserve"> o guia dos exames e</w:t>
      </w:r>
      <w:proofErr w:type="gramStart"/>
      <w:r w:rsidR="00C5417B">
        <w:t xml:space="preserve">  </w:t>
      </w:r>
      <w:proofErr w:type="gramEnd"/>
      <w:r w:rsidR="00C5417B">
        <w:t>informar qual a preparação do seu exame</w:t>
      </w:r>
      <w:del w:id="3" w:author="Damires Yluska Souza Fernandes" w:date="2018-05-11T14:29:00Z">
        <w:r w:rsidR="00C5417B" w:rsidDel="003F1D41">
          <w:delText xml:space="preserve"> </w:delText>
        </w:r>
      </w:del>
      <w:r w:rsidR="00C5417B">
        <w:t xml:space="preserve">, como jejum, não fazer atividade física e </w:t>
      </w:r>
      <w:proofErr w:type="spellStart"/>
      <w:r w:rsidR="00C5417B">
        <w:t>etc</w:t>
      </w:r>
      <w:proofErr w:type="spellEnd"/>
      <w:r w:rsidR="00C5417B">
        <w:t xml:space="preserve"> </w:t>
      </w:r>
      <w:r>
        <w:t xml:space="preserve">. Os dados de cada </w:t>
      </w:r>
      <w:r w:rsidR="00C5417B">
        <w:t>atendente</w:t>
      </w:r>
      <w:r>
        <w:t xml:space="preserve"> devem ser registrados no sistema, de forma que ele possa </w:t>
      </w:r>
      <w:r w:rsidR="00CF6D72">
        <w:t>gerar</w:t>
      </w:r>
      <w:proofErr w:type="gramStart"/>
      <w:r w:rsidR="00CF6D72">
        <w:t xml:space="preserve"> </w:t>
      </w:r>
      <w:r>
        <w:t xml:space="preserve"> </w:t>
      </w:r>
      <w:proofErr w:type="gramEnd"/>
      <w:r>
        <w:t>um</w:t>
      </w:r>
      <w:r w:rsidR="00CF6D72">
        <w:t xml:space="preserve"> agendamento</w:t>
      </w:r>
      <w:r>
        <w:t xml:space="preserve"> que inclua todos os </w:t>
      </w:r>
      <w:r w:rsidR="00CF6D72">
        <w:t>dados do cliente</w:t>
      </w:r>
      <w:r>
        <w:t xml:space="preserve">. </w:t>
      </w:r>
      <w:r w:rsidR="0089575F">
        <w:t xml:space="preserve">Se o cliente tiver plano, ele deverá levar a requisição para poder </w:t>
      </w:r>
      <w:r w:rsidR="00E84259">
        <w:t xml:space="preserve">agendar a </w:t>
      </w:r>
      <w:r w:rsidR="0089575F">
        <w:t>data do exame, se não tiver</w:t>
      </w:r>
      <w:del w:id="4" w:author="Damires Yluska Souza Fernandes" w:date="2018-05-11T14:30:00Z">
        <w:r w:rsidR="0089575F" w:rsidDel="003F1D41">
          <w:delText xml:space="preserve"> </w:delText>
        </w:r>
      </w:del>
      <w:r w:rsidR="0089575F">
        <w:t xml:space="preserve">, ele deverá </w:t>
      </w:r>
      <w:r w:rsidR="00E84259">
        <w:t>realizar</w:t>
      </w:r>
      <w:r w:rsidR="0089575F">
        <w:t xml:space="preserve"> o pagamento para poder </w:t>
      </w:r>
      <w:r w:rsidR="00E84259">
        <w:t>agendar</w:t>
      </w:r>
      <w:r w:rsidR="0089575F">
        <w:t xml:space="preserve">, com ou sem requisição médica. </w:t>
      </w:r>
      <w:r w:rsidR="00E84259">
        <w:t>No Ato da coleta, o paciente deverá comparecer na data e hora agendada para</w:t>
      </w:r>
      <w:proofErr w:type="gramStart"/>
      <w:r w:rsidR="00E84259">
        <w:t xml:space="preserve">  </w:t>
      </w:r>
      <w:proofErr w:type="gramEnd"/>
      <w:r w:rsidR="00E84259">
        <w:t>ser</w:t>
      </w:r>
      <w:r w:rsidR="00D014EF">
        <w:t>em</w:t>
      </w:r>
      <w:r w:rsidR="00E84259">
        <w:t xml:space="preserve"> coletad</w:t>
      </w:r>
      <w:r w:rsidR="00D014EF">
        <w:t>as</w:t>
      </w:r>
      <w:r w:rsidR="00E84259">
        <w:t xml:space="preserve"> as amostras , que será realizado pelo(a) enfermeiro(a) ou estagiário. As amostras coletadas serão encaminhadas ao laboratório, onde serão analisadas pelo bioquímico ou biomédico. Após analisad</w:t>
      </w:r>
      <w:r w:rsidR="00D014EF">
        <w:t>as</w:t>
      </w:r>
      <w:r w:rsidR="00E84259">
        <w:t xml:space="preserve"> as amostras</w:t>
      </w:r>
      <w:del w:id="5" w:author="Damires Yluska Souza Fernandes" w:date="2018-05-11T14:30:00Z">
        <w:r w:rsidR="00E84259" w:rsidDel="003F1D41">
          <w:delText xml:space="preserve"> </w:delText>
        </w:r>
      </w:del>
      <w:r w:rsidR="00E84259">
        <w:t>, o laudo do exame deverá ser realizado pelo mesmo profissional que as analisou</w:t>
      </w:r>
      <w:r w:rsidR="00D014EF">
        <w:t xml:space="preserve"> </w:t>
      </w:r>
      <w:r w:rsidR="00E84259">
        <w:t>(Bioquímico ou Biomédico)</w:t>
      </w:r>
      <w:del w:id="6" w:author="Damires Yluska Souza Fernandes" w:date="2018-05-11T14:30:00Z">
        <w:r w:rsidR="00E84259" w:rsidDel="003F1D41">
          <w:delText xml:space="preserve"> </w:delText>
        </w:r>
      </w:del>
      <w:r w:rsidR="00D014EF">
        <w:t>, em seguida,</w:t>
      </w:r>
      <w:proofErr w:type="gramStart"/>
      <w:r w:rsidR="00D014EF">
        <w:t xml:space="preserve">  </w:t>
      </w:r>
      <w:proofErr w:type="gramEnd"/>
      <w:r w:rsidR="00D014EF">
        <w:t>o laudo é inserido no sistema e liberado para a impressão que será entregue na recepção</w:t>
      </w:r>
      <w:r>
        <w:t xml:space="preserve">. </w:t>
      </w:r>
      <w:r w:rsidR="00D014EF">
        <w:t xml:space="preserve">O Sistema </w:t>
      </w:r>
      <w:r>
        <w:t xml:space="preserve">deve registrar os pagamentos efetuados pelos clientes </w:t>
      </w:r>
      <w:r w:rsidR="00D014EF">
        <w:t>sem convênio assim como o registro dos exames dos clientes com convênio e</w:t>
      </w:r>
      <w:proofErr w:type="gramStart"/>
      <w:r w:rsidR="00D014EF">
        <w:t xml:space="preserve"> </w:t>
      </w:r>
      <w:r>
        <w:t xml:space="preserve"> </w:t>
      </w:r>
      <w:proofErr w:type="gramEnd"/>
      <w:r>
        <w:t xml:space="preserve">fornecer relatórios como estatística </w:t>
      </w:r>
      <w:r w:rsidR="00D014EF">
        <w:t>de exames</w:t>
      </w:r>
      <w:r w:rsidR="0057757E">
        <w:t xml:space="preserve"> </w:t>
      </w:r>
      <w:r w:rsidR="00D014EF">
        <w:t>reali</w:t>
      </w:r>
      <w:r w:rsidR="0057757E">
        <w:t>z</w:t>
      </w:r>
      <w:r w:rsidR="00D014EF">
        <w:t>ados</w:t>
      </w:r>
      <w:r w:rsidR="0057757E">
        <w:t xml:space="preserve"> e </w:t>
      </w:r>
      <w:r>
        <w:t>relatório semanal de controle, etc.</w:t>
      </w:r>
      <w:r w:rsidR="0057757E">
        <w:tab/>
      </w:r>
    </w:p>
    <w:p w14:paraId="3B43851E" w14:textId="77777777" w:rsidR="00362506" w:rsidRDefault="00362506" w:rsidP="00362506">
      <w:r w:rsidRPr="00362506">
        <w:rPr>
          <w:b/>
        </w:rPr>
        <w:t xml:space="preserve"> c. Requisitos Funcionais</w:t>
      </w:r>
    </w:p>
    <w:p w14:paraId="285694FC" w14:textId="77777777" w:rsidR="003C74D1" w:rsidRDefault="00362506" w:rsidP="00362506">
      <w:r>
        <w:t xml:space="preserve"> </w:t>
      </w:r>
      <w:r>
        <w:sym w:font="Symbol" w:char="F0B7"/>
      </w:r>
      <w:r>
        <w:t xml:space="preserve"> Cadastrar </w:t>
      </w:r>
      <w:r w:rsidR="003C74D1">
        <w:t>Cliente</w:t>
      </w:r>
    </w:p>
    <w:p w14:paraId="1C9E589F" w14:textId="77777777" w:rsidR="00362506" w:rsidRDefault="00362506" w:rsidP="00362506">
      <w:r>
        <w:sym w:font="Symbol" w:char="F0B7"/>
      </w:r>
      <w:r>
        <w:t xml:space="preserve"> </w:t>
      </w:r>
      <w:r w:rsidR="003C74D1">
        <w:t>Agendar Exame</w:t>
      </w:r>
    </w:p>
    <w:p w14:paraId="01BA93C6" w14:textId="77777777" w:rsidR="00362506" w:rsidRDefault="00362506" w:rsidP="00362506">
      <w:r>
        <w:t xml:space="preserve"> </w:t>
      </w:r>
      <w:r>
        <w:sym w:font="Symbol" w:char="F0B7"/>
      </w:r>
      <w:r>
        <w:t xml:space="preserve"> Verificar Status d</w:t>
      </w:r>
      <w:r w:rsidR="003C74D1">
        <w:t>a Solicitação</w:t>
      </w:r>
      <w:r>
        <w:t>/</w:t>
      </w:r>
      <w:r w:rsidR="003C74D1">
        <w:t>Exame</w:t>
      </w:r>
    </w:p>
    <w:p w14:paraId="6DC3B565" w14:textId="77777777" w:rsidR="00362506" w:rsidRDefault="00362506" w:rsidP="00362506">
      <w:r>
        <w:t xml:space="preserve"> </w:t>
      </w:r>
      <w:r>
        <w:sym w:font="Symbol" w:char="F0B7"/>
      </w:r>
      <w:r>
        <w:t xml:space="preserve"> Manter dados cadastrais dos</w:t>
      </w:r>
      <w:r w:rsidR="003C74D1">
        <w:t xml:space="preserve"> Atendentes / Biomédicos / Bioquímicos / Enfermeiros / Estagiários</w:t>
      </w:r>
    </w:p>
    <w:p w14:paraId="0812D2D1" w14:textId="77777777" w:rsidR="00362506" w:rsidRDefault="00362506" w:rsidP="00362506">
      <w:r>
        <w:t xml:space="preserve"> </w:t>
      </w:r>
      <w:r>
        <w:sym w:font="Symbol" w:char="F0B7"/>
      </w:r>
      <w:r>
        <w:t xml:space="preserve"> Calcular Valor d</w:t>
      </w:r>
      <w:r w:rsidR="003C74D1">
        <w:t>o Exame (caso o cliente não possua convênio)</w:t>
      </w:r>
    </w:p>
    <w:p w14:paraId="552E4E5A" w14:textId="77777777" w:rsidR="00362506" w:rsidRDefault="00362506" w:rsidP="00362506">
      <w:r>
        <w:sym w:font="Symbol" w:char="F0B7"/>
      </w:r>
      <w:r>
        <w:t xml:space="preserve"> Registrar Pagamento </w:t>
      </w:r>
      <w:r w:rsidR="0037639F">
        <w:t xml:space="preserve">(caso o cliente não possua </w:t>
      </w:r>
      <w:commentRangeStart w:id="7"/>
      <w:r w:rsidR="0037639F">
        <w:t>convênio</w:t>
      </w:r>
      <w:commentRangeEnd w:id="7"/>
      <w:r w:rsidR="003F1D41">
        <w:rPr>
          <w:rStyle w:val="Refdecomentrio"/>
        </w:rPr>
        <w:commentReference w:id="7"/>
      </w:r>
      <w:r w:rsidR="0037639F">
        <w:t>)</w:t>
      </w:r>
    </w:p>
    <w:p w14:paraId="6C80B5E6" w14:textId="77777777" w:rsidR="00362506" w:rsidRDefault="00362506" w:rsidP="00362506">
      <w:r>
        <w:lastRenderedPageBreak/>
        <w:sym w:font="Symbol" w:char="F0B7"/>
      </w:r>
      <w:r>
        <w:t xml:space="preserve"> Manter dados cadastrais dos </w:t>
      </w:r>
      <w:r w:rsidR="0037639F">
        <w:t>Exames solicitados</w:t>
      </w:r>
    </w:p>
    <w:p w14:paraId="20CF2547" w14:textId="77777777" w:rsidR="0037639F" w:rsidRDefault="0037639F" w:rsidP="00362506">
      <w:r>
        <w:sym w:font="Symbol" w:char="F0B7"/>
      </w:r>
      <w:r>
        <w:t xml:space="preserve"> Verificar Laudo do Exame</w:t>
      </w:r>
    </w:p>
    <w:p w14:paraId="45D5DDD9" w14:textId="77777777" w:rsidR="0037639F" w:rsidRDefault="0037639F" w:rsidP="00362506">
      <w:r>
        <w:sym w:font="Symbol" w:char="F0B7"/>
      </w:r>
      <w:r>
        <w:t xml:space="preserve"> Manter dados dos laudos e seus respectivos pacientes</w:t>
      </w:r>
    </w:p>
    <w:p w14:paraId="38ACAB7E" w14:textId="77777777" w:rsidR="0009636C" w:rsidRDefault="00362506" w:rsidP="00362506">
      <w:r>
        <w:t xml:space="preserve"> </w:t>
      </w:r>
      <w:r>
        <w:sym w:font="Symbol" w:char="F0B7"/>
      </w:r>
      <w:r>
        <w:t xml:space="preserve"> Gerar Estatísticas de </w:t>
      </w:r>
      <w:r w:rsidR="0037639F">
        <w:t>Exames solicitados / Pagamentos</w:t>
      </w:r>
    </w:p>
    <w:p w14:paraId="533BDC8F" w14:textId="77777777" w:rsidR="0009636C" w:rsidRDefault="00362506" w:rsidP="00362506">
      <w:pPr>
        <w:rPr>
          <w:b/>
        </w:rPr>
      </w:pPr>
      <w:r w:rsidRPr="0009636C">
        <w:rPr>
          <w:b/>
        </w:rPr>
        <w:t>d. Requisitos de Dados</w:t>
      </w:r>
    </w:p>
    <w:p w14:paraId="3A894758" w14:textId="77777777" w:rsidR="0037639F" w:rsidRDefault="0037639F" w:rsidP="00362506">
      <w:r>
        <w:t>Cliente</w:t>
      </w:r>
    </w:p>
    <w:p w14:paraId="3F82DC4D" w14:textId="77777777" w:rsidR="0009636C" w:rsidRDefault="0037639F" w:rsidP="00362506">
      <w:r>
        <w:t>Exame</w:t>
      </w:r>
    </w:p>
    <w:p w14:paraId="1A4A4DF1" w14:textId="77777777" w:rsidR="0009636C" w:rsidRDefault="0037639F" w:rsidP="00362506">
      <w:r>
        <w:t>Solicitação Exame</w:t>
      </w:r>
    </w:p>
    <w:p w14:paraId="2F9CD378" w14:textId="77777777" w:rsidR="0009636C" w:rsidRDefault="0037639F" w:rsidP="00362506">
      <w:r>
        <w:t>Atendente</w:t>
      </w:r>
    </w:p>
    <w:p w14:paraId="2E696FEC" w14:textId="77777777" w:rsidR="0037639F" w:rsidRDefault="0037639F" w:rsidP="00362506">
      <w:r>
        <w:t>Biomédico</w:t>
      </w:r>
    </w:p>
    <w:p w14:paraId="1DF77599" w14:textId="77777777" w:rsidR="0037639F" w:rsidRDefault="0037639F" w:rsidP="00362506">
      <w:r>
        <w:t>Bioquímico</w:t>
      </w:r>
    </w:p>
    <w:p w14:paraId="39671F49" w14:textId="77777777" w:rsidR="0037639F" w:rsidRDefault="0037639F" w:rsidP="00362506">
      <w:r>
        <w:t>Enfermeiro</w:t>
      </w:r>
    </w:p>
    <w:p w14:paraId="44280FE8" w14:textId="77777777" w:rsidR="0037639F" w:rsidRDefault="0037639F" w:rsidP="00362506">
      <w:r>
        <w:t>Estagiário</w:t>
      </w:r>
    </w:p>
    <w:p w14:paraId="4FF70FB2" w14:textId="77777777" w:rsidR="0009636C" w:rsidRDefault="0037639F" w:rsidP="00362506">
      <w:r>
        <w:t>Laudo</w:t>
      </w:r>
    </w:p>
    <w:p w14:paraId="54220664" w14:textId="77777777" w:rsidR="0009636C" w:rsidRDefault="00362506" w:rsidP="00362506">
      <w:r>
        <w:t>Pagamento</w:t>
      </w:r>
    </w:p>
    <w:p w14:paraId="53AFEB5B" w14:textId="50195298" w:rsidR="00032CC6" w:rsidRDefault="00032CC6" w:rsidP="00362506">
      <w:r>
        <w:t>Convênio</w:t>
      </w:r>
    </w:p>
    <w:p w14:paraId="385C054B" w14:textId="77777777" w:rsidR="00C848C1" w:rsidRDefault="0037639F" w:rsidP="00362506">
      <w:r>
        <w:tab/>
      </w:r>
    </w:p>
    <w:sectPr w:rsidR="00C8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amires Yluska Souza Fernandes" w:date="2018-05-11T14:29:00Z" w:initials="DYSF">
    <w:p w14:paraId="459A6E9F" w14:textId="3D47BC0A" w:rsidR="003F1D41" w:rsidRDefault="003F1D41">
      <w:pPr>
        <w:pStyle w:val="Textodecomentrio"/>
      </w:pPr>
      <w:r>
        <w:rPr>
          <w:rStyle w:val="Refdecomentrio"/>
        </w:rPr>
        <w:annotationRef/>
      </w:r>
      <w:r>
        <w:t>Neste projeto, todos são desenvolvedores...</w:t>
      </w:r>
    </w:p>
  </w:comment>
  <w:comment w:id="7" w:author="Damires Yluska Souza Fernandes" w:date="2018-05-11T14:31:00Z" w:initials="DYSF">
    <w:p w14:paraId="495FF0B4" w14:textId="2E2D1040" w:rsidR="003F1D41" w:rsidRDefault="003F1D41">
      <w:pPr>
        <w:pStyle w:val="Textodecomentrio"/>
      </w:pPr>
      <w:r>
        <w:rPr>
          <w:rStyle w:val="Refdecomentrio"/>
        </w:rPr>
        <w:annotationRef/>
      </w:r>
      <w:r>
        <w:t xml:space="preserve">Cadastrar </w:t>
      </w:r>
      <w:r>
        <w:t>convênio?</w:t>
      </w:r>
      <w:bookmarkStart w:id="8" w:name="_GoBack"/>
      <w:bookmarkEnd w:id="8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6546"/>
    <w:multiLevelType w:val="hybridMultilevel"/>
    <w:tmpl w:val="E23CD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7484E"/>
    <w:multiLevelType w:val="hybridMultilevel"/>
    <w:tmpl w:val="C9963E16"/>
    <w:lvl w:ilvl="0" w:tplc="88B05394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704A1056"/>
    <w:multiLevelType w:val="hybridMultilevel"/>
    <w:tmpl w:val="CB34007E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7C161F2C"/>
    <w:multiLevelType w:val="hybridMultilevel"/>
    <w:tmpl w:val="219EFA8A"/>
    <w:lvl w:ilvl="0" w:tplc="0416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506"/>
    <w:rsid w:val="00032CC6"/>
    <w:rsid w:val="0009636C"/>
    <w:rsid w:val="001C12A9"/>
    <w:rsid w:val="00362506"/>
    <w:rsid w:val="003657A5"/>
    <w:rsid w:val="0037639F"/>
    <w:rsid w:val="003C74D1"/>
    <w:rsid w:val="003F1D41"/>
    <w:rsid w:val="00465D1D"/>
    <w:rsid w:val="0057757E"/>
    <w:rsid w:val="006301EC"/>
    <w:rsid w:val="0089575F"/>
    <w:rsid w:val="00B3023E"/>
    <w:rsid w:val="00B50CB0"/>
    <w:rsid w:val="00C5417B"/>
    <w:rsid w:val="00CF6D72"/>
    <w:rsid w:val="00D014EF"/>
    <w:rsid w:val="00E84259"/>
    <w:rsid w:val="00EB2471"/>
    <w:rsid w:val="00FD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8DB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50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F1D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1D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1D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1D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1D4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D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506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3F1D4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1D4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1D4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1D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1D4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1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1D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</dc:creator>
  <cp:lastModifiedBy>Damires Yluska Souza Fernandes</cp:lastModifiedBy>
  <cp:revision>3</cp:revision>
  <cp:lastPrinted>2018-04-21T02:43:00Z</cp:lastPrinted>
  <dcterms:created xsi:type="dcterms:W3CDTF">2018-05-11T17:27:00Z</dcterms:created>
  <dcterms:modified xsi:type="dcterms:W3CDTF">2018-05-11T17:31:00Z</dcterms:modified>
</cp:coreProperties>
</file>